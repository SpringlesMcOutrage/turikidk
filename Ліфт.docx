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50" w:rsidRDefault="00330050">
      <w:r>
        <w:t xml:space="preserve">Гра </w:t>
      </w:r>
      <w:r>
        <w:rPr>
          <w:lang w:val="en-US"/>
        </w:rPr>
        <w:t>“</w:t>
      </w:r>
      <w:r>
        <w:t>Ліфт</w:t>
      </w:r>
      <w:r>
        <w:rPr>
          <w:lang w:val="en-US"/>
        </w:rPr>
        <w:t>”</w:t>
      </w:r>
      <w:r>
        <w:t>. Документація</w:t>
      </w:r>
    </w:p>
    <w:p w:rsidR="00330050" w:rsidRDefault="00114355" w:rsidP="00330050">
      <w:pPr>
        <w:jc w:val="center"/>
      </w:pPr>
      <w:r>
        <w:t>Частина</w:t>
      </w:r>
      <w:r w:rsidR="00330050">
        <w:t xml:space="preserve"> 1</w:t>
      </w:r>
    </w:p>
    <w:p w:rsidR="00AB2166" w:rsidRDefault="00AB2166" w:rsidP="00330050">
      <w:pPr>
        <w:jc w:val="center"/>
      </w:pPr>
      <w:r>
        <w:t>Інтерфейс</w:t>
      </w:r>
    </w:p>
    <w:p w:rsidR="00AB2166" w:rsidRDefault="00330050" w:rsidP="00AB2166">
      <w:r>
        <w:t xml:space="preserve">Інтерфейс програми </w:t>
      </w:r>
      <w:del w:id="0" w:author="Roman Panashchuk" w:date="2023-01-12T14:06:00Z">
        <w:r w:rsidDel="00330050">
          <w:delText>інтуітивно</w:delText>
        </w:r>
      </w:del>
      <w:ins w:id="1" w:author="Roman Panashchuk" w:date="2023-01-12T14:06:00Z">
        <w:r>
          <w:t>інтуїтивно</w:t>
        </w:r>
      </w:ins>
      <w:r>
        <w:t xml:space="preserve"> зрозумілий. У лівій частині екрану він розташований та являє собою панель для даних та панель керування ліфтом.</w:t>
      </w:r>
      <w:r w:rsidR="00AB2166">
        <w:t xml:space="preserve"> У правій частині екрану розташоване ігрове поле, яке </w:t>
      </w:r>
      <w:r w:rsidR="00AB2166">
        <w:t>являє собою вертикальний ро</w:t>
      </w:r>
      <w:r w:rsidR="00AB2166">
        <w:t xml:space="preserve">зріз багатоповерхового будинку, </w:t>
      </w:r>
      <w:r w:rsidR="00AB2166">
        <w:t xml:space="preserve">на якому видно </w:t>
      </w:r>
      <w:r w:rsidR="00AB2166">
        <w:t>ліфт у будинку, поточне положення ліфту</w:t>
      </w:r>
      <w:r w:rsidR="00AB2166">
        <w:t xml:space="preserve"> та площадки біля ліфта на кожному поверсі.</w:t>
      </w:r>
      <w:r w:rsidR="00AB2166">
        <w:t xml:space="preserve"> </w:t>
      </w:r>
    </w:p>
    <w:p w:rsidR="00330050" w:rsidRDefault="007427B5" w:rsidP="00330050">
      <w:r>
        <w:t>Інтерфейс панелі для даних зроблений у вигляді таблиці полів та їх короткого опису. Програма приймає такі початкові дані, як:</w:t>
      </w:r>
    </w:p>
    <w:p w:rsidR="007427B5" w:rsidRDefault="007427B5" w:rsidP="00330050">
      <w:r>
        <w:t>Кількість пасажирів – тобто максимальна кількість людей, яка може поміститися разом у ліфті</w:t>
      </w:r>
    </w:p>
    <w:p w:rsidR="007427B5" w:rsidRDefault="007427B5" w:rsidP="00330050">
      <w:r>
        <w:t xml:space="preserve">Максимальний час очікування – </w:t>
      </w:r>
      <w:r w:rsidR="00187AA4">
        <w:t>максимальний час, за який пасажир може перебувати в черзі</w:t>
      </w:r>
    </w:p>
    <w:p w:rsidR="007427B5" w:rsidRDefault="007427B5" w:rsidP="00330050">
      <w:r>
        <w:t xml:space="preserve">Кількість місць – </w:t>
      </w:r>
      <w:r w:rsidR="00187AA4">
        <w:t>м</w:t>
      </w:r>
      <w:r w:rsidR="00187AA4" w:rsidRPr="00187AA4">
        <w:t>аксимальна кількість пасажирів у черзі</w:t>
      </w:r>
    </w:p>
    <w:p w:rsidR="00187AA4" w:rsidRDefault="007427B5" w:rsidP="00187AA4">
      <w:r>
        <w:t xml:space="preserve">Час ремонту – </w:t>
      </w:r>
      <w:r w:rsidR="00187AA4">
        <w:t xml:space="preserve">означає витрати часу на ремонт. </w:t>
      </w:r>
      <w:r w:rsidR="00187AA4">
        <w:t>Ремонт відбувається</w:t>
      </w:r>
    </w:p>
    <w:p w:rsidR="007427B5" w:rsidRDefault="00187AA4" w:rsidP="00187AA4">
      <w:r>
        <w:t>автоматично при поломці.</w:t>
      </w:r>
    </w:p>
    <w:p w:rsidR="007427B5" w:rsidRDefault="007427B5" w:rsidP="00330050">
      <w:r>
        <w:t xml:space="preserve">Час щастя – </w:t>
      </w:r>
      <w:r w:rsidR="00187AA4">
        <w:t>час за який може датися подвійна вдячність</w:t>
      </w:r>
    </w:p>
    <w:p w:rsidR="00413CF2" w:rsidRDefault="00413CF2" w:rsidP="00413CF2">
      <w:r>
        <w:t>Частота генерації пасажирів - г</w:t>
      </w:r>
      <w:r>
        <w:t xml:space="preserve">енерація </w:t>
      </w:r>
      <w:r>
        <w:t xml:space="preserve">кожного </w:t>
      </w:r>
      <w:r>
        <w:t>наступного пасажира</w:t>
      </w:r>
    </w:p>
    <w:p w:rsidR="00413CF2" w:rsidRDefault="00413CF2" w:rsidP="00413CF2">
      <w:r>
        <w:t xml:space="preserve">відбувається </w:t>
      </w:r>
      <w:r>
        <w:t>стільки</w:t>
      </w:r>
      <w:r>
        <w:t xml:space="preserve"> секунд.</w:t>
      </w:r>
    </w:p>
    <w:p w:rsidR="00AB2166" w:rsidRDefault="00413CF2" w:rsidP="00AB2166">
      <w:r>
        <w:t xml:space="preserve">Інтерфейс керування, розташований нижче, </w:t>
      </w:r>
      <w:r w:rsidR="00AB2166">
        <w:t>зроблений в виді кнопок, таких як:</w:t>
      </w:r>
      <w:r w:rsidR="00AB2166" w:rsidRPr="00AB2166">
        <w:t xml:space="preserve"> </w:t>
      </w:r>
      <w:r w:rsidR="00AB2166">
        <w:t>Ї</w:t>
      </w:r>
      <w:r w:rsidR="00AB2166">
        <w:t>хати вниз</w:t>
      </w:r>
      <w:r w:rsidR="00AB2166">
        <w:t xml:space="preserve"> – ліфт починає їхати вниз до першого поверху</w:t>
      </w:r>
    </w:p>
    <w:p w:rsidR="00AB2166" w:rsidRDefault="00AB2166" w:rsidP="00AB2166">
      <w:r>
        <w:t>Їхати вгору</w:t>
      </w:r>
      <w:r>
        <w:t xml:space="preserve"> - </w:t>
      </w:r>
      <w:r>
        <w:t xml:space="preserve">ліфт починає їхати вниз до </w:t>
      </w:r>
      <w:r>
        <w:t>останнього</w:t>
      </w:r>
      <w:r>
        <w:t xml:space="preserve"> поверху</w:t>
      </w:r>
    </w:p>
    <w:p w:rsidR="00AB2166" w:rsidRDefault="00AB2166" w:rsidP="00AB2166">
      <w:r>
        <w:t>Стоп</w:t>
      </w:r>
      <w:r>
        <w:t xml:space="preserve"> – ліфт зупиняється біля того поверху, до якого він доїде</w:t>
      </w:r>
    </w:p>
    <w:p w:rsidR="00AB2166" w:rsidRDefault="00AB2166" w:rsidP="00AB2166">
      <w:r>
        <w:t>Відкрити двері</w:t>
      </w:r>
      <w:r>
        <w:t xml:space="preserve"> – відкриває двері в ліфті</w:t>
      </w:r>
    </w:p>
    <w:p w:rsidR="00413CF2" w:rsidRDefault="00AB2166" w:rsidP="00AB2166">
      <w:r>
        <w:t>Закрити двері – закриває двері в ліфті</w:t>
      </w:r>
    </w:p>
    <w:p w:rsidR="00AB2166" w:rsidRDefault="00AB2166" w:rsidP="00AB2166"/>
    <w:p w:rsidR="007427B5" w:rsidRDefault="00114355" w:rsidP="00AB2166">
      <w:pPr>
        <w:jc w:val="center"/>
      </w:pPr>
      <w:r>
        <w:t>Частина</w:t>
      </w:r>
      <w:r w:rsidR="00AB2166">
        <w:t xml:space="preserve"> 2</w:t>
      </w:r>
    </w:p>
    <w:p w:rsidR="00AB2166" w:rsidRDefault="00AB2166" w:rsidP="00AB2166">
      <w:pPr>
        <w:jc w:val="center"/>
      </w:pPr>
      <w:r>
        <w:t>Правила руху</w:t>
      </w:r>
      <w:r w:rsidR="0095525A">
        <w:t xml:space="preserve"> та загальний опис програми</w:t>
      </w:r>
    </w:p>
    <w:p w:rsidR="0095525A" w:rsidRDefault="0095525A" w:rsidP="0095525A">
      <w:r>
        <w:t xml:space="preserve">У будинку є 8 поверхів. На кожному поверсі є позначення його номеру. </w:t>
      </w:r>
      <w:r>
        <w:t>Дії Їхати вниз та Їхати вгору починають рух</w:t>
      </w:r>
      <w:r>
        <w:t xml:space="preserve"> ліфта у відповідному напрямку. </w:t>
      </w:r>
      <w:r>
        <w:t>Ліфт рухається у цьому напрямку, поки н</w:t>
      </w:r>
      <w:r>
        <w:t xml:space="preserve">е буде застосована дія Стоп або </w:t>
      </w:r>
      <w:r>
        <w:t>л</w:t>
      </w:r>
      <w:r>
        <w:t xml:space="preserve">іфт не </w:t>
      </w:r>
      <w:r>
        <w:lastRenderedPageBreak/>
        <w:t>досягне крайнього поверху</w:t>
      </w:r>
      <w:r>
        <w:t>.</w:t>
      </w:r>
      <w:r>
        <w:t xml:space="preserve"> У процесі гри існує функція ‘поломка ліфта’. Щоб вона спрацювала потрібно, щоб одна з цих умов спрацювала</w:t>
      </w:r>
      <w:r w:rsidR="00C37D72">
        <w:t>:</w:t>
      </w:r>
    </w:p>
    <w:p w:rsidR="00C37D72" w:rsidRDefault="00C37D72" w:rsidP="00C37D72">
      <w:pPr>
        <w:pStyle w:val="a3"/>
        <w:numPr>
          <w:ilvl w:val="0"/>
          <w:numId w:val="2"/>
        </w:numPr>
      </w:pPr>
      <w:r w:rsidRPr="00C37D72">
        <w:t>Спроба здійснити рух ліфта з відкритими дверима</w:t>
      </w:r>
    </w:p>
    <w:p w:rsidR="00C37D72" w:rsidRDefault="00C37D72" w:rsidP="00C37D72">
      <w:pPr>
        <w:pStyle w:val="a3"/>
        <w:numPr>
          <w:ilvl w:val="0"/>
          <w:numId w:val="2"/>
        </w:numPr>
      </w:pPr>
      <w:r w:rsidRPr="00C37D72">
        <w:t>Спроба відкрити двері під час руху ліфта</w:t>
      </w:r>
    </w:p>
    <w:p w:rsidR="00C37D72" w:rsidRDefault="00C37D72" w:rsidP="00C37D72">
      <w:r>
        <w:t>Поломка ліфта означає витрати часу на ремонт. Ремонт відбува</w:t>
      </w:r>
      <w:r>
        <w:t>ється автоматично при поломці. Під час ремонту</w:t>
      </w:r>
      <w:r>
        <w:t xml:space="preserve"> пасажири не можуть входити до</w:t>
      </w:r>
      <w:r>
        <w:t xml:space="preserve"> ліфта та виходити з нього. Після ремонту ліфт </w:t>
      </w:r>
      <w:r>
        <w:t xml:space="preserve">продовжує рух, якщо рухався до </w:t>
      </w:r>
      <w:bookmarkStart w:id="2" w:name="_GoBack"/>
      <w:bookmarkEnd w:id="2"/>
      <w:r>
        <w:t>поломки.</w:t>
      </w:r>
    </w:p>
    <w:p w:rsidR="00C37D72" w:rsidRDefault="00114355" w:rsidP="00C37D72">
      <w:pPr>
        <w:jc w:val="center"/>
      </w:pPr>
      <w:r>
        <w:t>Частина</w:t>
      </w:r>
      <w:r w:rsidR="00C37D72">
        <w:t xml:space="preserve"> 3</w:t>
      </w:r>
    </w:p>
    <w:p w:rsidR="00C37D72" w:rsidRDefault="00C37D72" w:rsidP="00C37D72">
      <w:pPr>
        <w:jc w:val="center"/>
      </w:pPr>
      <w:r>
        <w:t>Програма та її інсталяція</w:t>
      </w:r>
    </w:p>
    <w:p w:rsidR="00114355" w:rsidRDefault="00C37D72" w:rsidP="00C37D72">
      <w:r>
        <w:t>Для кращого використання, завантаження та стилістичного оформлення був розроблений сайт. У ньому також ви знайдете дані про сумісність програми з різними ОС</w:t>
      </w:r>
      <w:r w:rsidR="00114355">
        <w:t>, зможете завантажити програму, зв’язатися з розробниками та багато іншого.</w:t>
      </w:r>
    </w:p>
    <w:p w:rsidR="00114355" w:rsidRPr="00114355" w:rsidRDefault="00114355" w:rsidP="00114355">
      <w:pPr>
        <w:rPr>
          <w:lang w:val="en-US"/>
        </w:rPr>
      </w:pPr>
      <w:r>
        <w:t>Програма інсталюється у вигляді .</w:t>
      </w:r>
      <w:r>
        <w:rPr>
          <w:lang w:val="en-US"/>
        </w:rPr>
        <w:t>exe</w:t>
      </w:r>
      <w:r>
        <w:t xml:space="preserve"> </w:t>
      </w:r>
      <w:proofErr w:type="spellStart"/>
      <w:r>
        <w:t>файла</w:t>
      </w:r>
      <w:proofErr w:type="spellEnd"/>
      <w:r>
        <w:t xml:space="preserve">, має невеликі розміри та дуже велику ефективність. Програма дуже не вибаглива до системних ресурсів, адже написана тільки на базі мови </w:t>
      </w:r>
      <w:r>
        <w:rPr>
          <w:lang w:val="en-US"/>
        </w:rPr>
        <w:t>Python</w:t>
      </w:r>
      <w:r>
        <w:t xml:space="preserve"> з використанням таких бібліотек, як </w:t>
      </w:r>
      <w:r>
        <w:rPr>
          <w:lang w:val="en-US"/>
        </w:rPr>
        <w:t>PySide6</w:t>
      </w:r>
      <w:r>
        <w:t>. Програма запуститься, як на старих, так і на новіших комп’ютерах</w:t>
      </w:r>
      <w:r>
        <w:rPr>
          <w:lang w:val="en-US"/>
        </w:rPr>
        <w:t>.</w:t>
      </w:r>
    </w:p>
    <w:sectPr w:rsidR="00114355" w:rsidRPr="00114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2603"/>
    <w:multiLevelType w:val="hybridMultilevel"/>
    <w:tmpl w:val="192E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9D"/>
    <w:multiLevelType w:val="hybridMultilevel"/>
    <w:tmpl w:val="9B5C8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man Panashchuk">
    <w15:presenceInfo w15:providerId="Windows Live" w15:userId="d6e7bd2a0b52a4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50"/>
    <w:rsid w:val="00114355"/>
    <w:rsid w:val="00187AA4"/>
    <w:rsid w:val="00330050"/>
    <w:rsid w:val="00413CF2"/>
    <w:rsid w:val="006C60C1"/>
    <w:rsid w:val="007427B5"/>
    <w:rsid w:val="0095525A"/>
    <w:rsid w:val="00AB2166"/>
    <w:rsid w:val="00C37D72"/>
    <w:rsid w:val="00D548D0"/>
    <w:rsid w:val="00E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E219"/>
  <w15:chartTrackingRefBased/>
  <w15:docId w15:val="{80077526-8493-445C-92B5-F09BA728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8D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1D75B-F74F-4B72-A7C0-A4FCFBB5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Panashchuk</dc:creator>
  <cp:keywords/>
  <dc:description/>
  <cp:lastModifiedBy>Roman Panashchuk</cp:lastModifiedBy>
  <cp:revision>1</cp:revision>
  <dcterms:created xsi:type="dcterms:W3CDTF">2023-01-12T12:01:00Z</dcterms:created>
  <dcterms:modified xsi:type="dcterms:W3CDTF">2023-01-12T13:24:00Z</dcterms:modified>
</cp:coreProperties>
</file>